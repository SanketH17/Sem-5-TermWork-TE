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18F28" w14:textId="77777777" w:rsidR="00FC400E" w:rsidRDefault="003F271C">
      <w:pPr>
        <w:tabs>
          <w:tab w:val="left" w:pos="7914"/>
        </w:tabs>
        <w:ind w:left="400"/>
        <w:rPr>
          <w:sz w:val="20"/>
          <w:szCs w:val="20"/>
        </w:rPr>
      </w:pPr>
      <w:r>
        <w:rPr>
          <w:noProof/>
          <w:sz w:val="20"/>
          <w:szCs w:val="20"/>
          <w:lang w:val="en-IN" w:bidi="mr-IN"/>
        </w:rPr>
        <w:drawing>
          <wp:inline distT="0" distB="0" distL="0" distR="0" wp14:anchorId="3F6698E5" wp14:editId="5E044DF9">
            <wp:extent cx="869046" cy="355949"/>
            <wp:effectExtent l="0" t="0" r="0" b="0"/>
            <wp:docPr id="7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869046" cy="355949"/>
                    </a:xfrm>
                    <a:prstGeom prst="rect">
                      <a:avLst/>
                    </a:prstGeom>
                    <a:ln/>
                  </pic:spPr>
                </pic:pic>
              </a:graphicData>
            </a:graphic>
          </wp:inline>
        </w:drawing>
      </w:r>
      <w:r>
        <w:rPr>
          <w:sz w:val="20"/>
          <w:szCs w:val="20"/>
        </w:rPr>
        <w:tab/>
      </w:r>
      <w:r>
        <w:rPr>
          <w:noProof/>
          <w:sz w:val="20"/>
          <w:szCs w:val="20"/>
          <w:lang w:val="en-IN" w:bidi="mr-IN"/>
        </w:rPr>
        <w:drawing>
          <wp:inline distT="0" distB="0" distL="0" distR="0" wp14:anchorId="66303FEB" wp14:editId="6410FAE0">
            <wp:extent cx="946439" cy="327088"/>
            <wp:effectExtent l="0" t="0" r="0" b="0"/>
            <wp:docPr id="7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946439" cy="327088"/>
                    </a:xfrm>
                    <a:prstGeom prst="rect">
                      <a:avLst/>
                    </a:prstGeom>
                    <a:ln/>
                  </pic:spPr>
                </pic:pic>
              </a:graphicData>
            </a:graphic>
          </wp:inline>
        </w:drawing>
      </w:r>
    </w:p>
    <w:p w14:paraId="68ADC00E" w14:textId="77777777" w:rsidR="00FC400E" w:rsidRDefault="003F271C">
      <w:pPr>
        <w:pStyle w:val="Heading1"/>
        <w:spacing w:line="385" w:lineRule="auto"/>
        <w:ind w:left="661" w:right="618"/>
      </w:pPr>
      <w:r>
        <w:t>GHARDA FOUNDATION</w:t>
      </w:r>
    </w:p>
    <w:p w14:paraId="6CADC0B6" w14:textId="77777777" w:rsidR="00FC400E" w:rsidRDefault="003F271C">
      <w:pPr>
        <w:spacing w:before="86"/>
        <w:ind w:left="661" w:right="1047"/>
        <w:jc w:val="center"/>
        <w:rPr>
          <w:b/>
          <w:sz w:val="36"/>
          <w:szCs w:val="36"/>
        </w:rPr>
      </w:pPr>
      <w:r>
        <w:rPr>
          <w:b/>
          <w:sz w:val="36"/>
          <w:szCs w:val="36"/>
        </w:rPr>
        <w:t>GHARDA INSTITUTE OF TECHNOLOGY, LAVEL</w:t>
      </w:r>
    </w:p>
    <w:p w14:paraId="60C6E7F9" w14:textId="77777777" w:rsidR="00FC400E" w:rsidRDefault="003F271C">
      <w:pPr>
        <w:pStyle w:val="Heading4"/>
        <w:spacing w:before="25"/>
        <w:ind w:left="661" w:right="952"/>
        <w:jc w:val="center"/>
      </w:pPr>
      <w:r>
        <w:t>Department of Computer Engineering</w:t>
      </w:r>
    </w:p>
    <w:p w14:paraId="49BE1DFD" w14:textId="77777777" w:rsidR="00FC400E" w:rsidRDefault="00FC400E">
      <w:pPr>
        <w:pBdr>
          <w:top w:val="nil"/>
          <w:left w:val="nil"/>
          <w:bottom w:val="nil"/>
          <w:right w:val="nil"/>
          <w:between w:val="nil"/>
        </w:pBdr>
        <w:rPr>
          <w:color w:val="000000"/>
          <w:sz w:val="20"/>
          <w:szCs w:val="20"/>
        </w:rPr>
      </w:pPr>
    </w:p>
    <w:p w14:paraId="1D914748" w14:textId="77777777" w:rsidR="00FC400E" w:rsidRDefault="003F271C">
      <w:pPr>
        <w:pBdr>
          <w:top w:val="nil"/>
          <w:left w:val="nil"/>
          <w:bottom w:val="nil"/>
          <w:right w:val="nil"/>
          <w:between w:val="nil"/>
        </w:pBdr>
        <w:spacing w:before="2"/>
        <w:rPr>
          <w:color w:val="000000"/>
          <w:sz w:val="24"/>
          <w:szCs w:val="24"/>
        </w:rPr>
      </w:pPr>
      <w:r>
        <w:rPr>
          <w:noProof/>
          <w:lang w:val="en-IN" w:bidi="mr-IN"/>
        </w:rPr>
        <mc:AlternateContent>
          <mc:Choice Requires="wpg">
            <w:drawing>
              <wp:anchor distT="0" distB="0" distL="0" distR="0" simplePos="0" relativeHeight="251663360" behindDoc="0" locked="0" layoutInCell="1" hidden="0" allowOverlap="1" wp14:anchorId="7A7561C7" wp14:editId="0434F98C">
                <wp:simplePos x="0" y="0"/>
                <wp:positionH relativeFrom="column">
                  <wp:posOffset>228600</wp:posOffset>
                </wp:positionH>
                <wp:positionV relativeFrom="paragraph">
                  <wp:posOffset>190500</wp:posOffset>
                </wp:positionV>
                <wp:extent cx="5768975" cy="12700"/>
                <wp:effectExtent l="0" t="0" r="0" b="0"/>
                <wp:wrapTopAndBottom distT="0" distB="0"/>
                <wp:docPr id="24" name="Rectangle 24"/>
                <wp:cNvGraphicFramePr/>
                <a:graphic xmlns:a="http://schemas.openxmlformats.org/drawingml/2006/main">
                  <a:graphicData uri="http://schemas.microsoft.com/office/word/2010/wordprocessingShape">
                    <wps:wsp>
                      <wps:cNvSpPr/>
                      <wps:spPr>
                        <a:xfrm>
                          <a:off x="2461513" y="3775555"/>
                          <a:ext cx="5768975" cy="8890"/>
                        </a:xfrm>
                        <a:prstGeom prst="rect">
                          <a:avLst/>
                        </a:prstGeom>
                        <a:solidFill>
                          <a:srgbClr val="000000"/>
                        </a:solidFill>
                        <a:ln>
                          <a:noFill/>
                        </a:ln>
                      </wps:spPr>
                      <wps:txbx>
                        <w:txbxContent>
                          <w:p w14:paraId="35EEBD73" w14:textId="77777777" w:rsidR="00FC400E" w:rsidRDefault="00FC400E">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228600</wp:posOffset>
                </wp:positionH>
                <wp:positionV relativeFrom="paragraph">
                  <wp:posOffset>190500</wp:posOffset>
                </wp:positionV>
                <wp:extent cx="5768975" cy="12700"/>
                <wp:effectExtent b="0" l="0" r="0" t="0"/>
                <wp:wrapTopAndBottom distB="0" distT="0"/>
                <wp:docPr id="24" name="image64.png"/>
                <a:graphic>
                  <a:graphicData uri="http://schemas.openxmlformats.org/drawingml/2006/picture">
                    <pic:pic>
                      <pic:nvPicPr>
                        <pic:cNvPr id="0" name="image64.png"/>
                        <pic:cNvPicPr preferRelativeResize="0"/>
                      </pic:nvPicPr>
                      <pic:blipFill>
                        <a:blip r:embed="rId21"/>
                        <a:srcRect/>
                        <a:stretch>
                          <a:fillRect/>
                        </a:stretch>
                      </pic:blipFill>
                      <pic:spPr>
                        <a:xfrm>
                          <a:off x="0" y="0"/>
                          <a:ext cx="5768975" cy="12700"/>
                        </a:xfrm>
                        <a:prstGeom prst="rect"/>
                        <a:ln/>
                      </pic:spPr>
                    </pic:pic>
                  </a:graphicData>
                </a:graphic>
              </wp:anchor>
            </w:drawing>
          </mc:Fallback>
        </mc:AlternateContent>
      </w:r>
    </w:p>
    <w:p w14:paraId="69685CDC" w14:textId="77777777" w:rsidR="00FC400E" w:rsidRDefault="00FC400E">
      <w:pPr>
        <w:pBdr>
          <w:top w:val="nil"/>
          <w:left w:val="nil"/>
          <w:bottom w:val="nil"/>
          <w:right w:val="nil"/>
          <w:between w:val="nil"/>
        </w:pBdr>
        <w:rPr>
          <w:color w:val="000000"/>
          <w:sz w:val="36"/>
          <w:szCs w:val="36"/>
        </w:rPr>
      </w:pPr>
    </w:p>
    <w:p w14:paraId="63BF5D9B" w14:textId="77777777" w:rsidR="00FC400E" w:rsidRDefault="003F271C">
      <w:pPr>
        <w:ind w:left="661" w:right="986"/>
        <w:jc w:val="center"/>
        <w:rPr>
          <w:b/>
          <w:sz w:val="32"/>
          <w:szCs w:val="32"/>
        </w:rPr>
      </w:pPr>
      <w:r>
        <w:rPr>
          <w:b/>
          <w:sz w:val="32"/>
          <w:szCs w:val="32"/>
        </w:rPr>
        <w:t>Evaluation Sheet</w:t>
      </w:r>
    </w:p>
    <w:p w14:paraId="3F76DC8C" w14:textId="77777777" w:rsidR="00FC400E" w:rsidRDefault="00FC400E">
      <w:pPr>
        <w:pBdr>
          <w:top w:val="nil"/>
          <w:left w:val="nil"/>
          <w:bottom w:val="nil"/>
          <w:right w:val="nil"/>
          <w:between w:val="nil"/>
        </w:pBdr>
        <w:rPr>
          <w:b/>
          <w:color w:val="000000"/>
          <w:sz w:val="34"/>
          <w:szCs w:val="34"/>
        </w:rPr>
      </w:pPr>
    </w:p>
    <w:p w14:paraId="4DF7CD83" w14:textId="77777777" w:rsidR="00FC400E" w:rsidRDefault="003F271C">
      <w:pPr>
        <w:tabs>
          <w:tab w:val="left" w:pos="7678"/>
        </w:tabs>
        <w:spacing w:before="215" w:line="408" w:lineRule="auto"/>
        <w:ind w:left="400" w:right="1588" w:hanging="12"/>
        <w:rPr>
          <w:b/>
          <w:sz w:val="28"/>
          <w:szCs w:val="28"/>
        </w:rPr>
      </w:pPr>
      <w:r>
        <w:rPr>
          <w:sz w:val="28"/>
          <w:szCs w:val="28"/>
        </w:rPr>
        <w:t>Class: TE-Computer Engineeing</w:t>
      </w:r>
      <w:r>
        <w:rPr>
          <w:sz w:val="28"/>
          <w:szCs w:val="28"/>
        </w:rPr>
        <w:tab/>
        <w:t xml:space="preserve">Sem: V Subject: </w:t>
      </w:r>
      <w:r>
        <w:rPr>
          <w:b/>
          <w:sz w:val="28"/>
          <w:szCs w:val="28"/>
        </w:rPr>
        <w:t>Computer Networks</w:t>
      </w:r>
    </w:p>
    <w:p w14:paraId="3693EE96" w14:textId="77777777" w:rsidR="00FC400E" w:rsidRDefault="003F271C">
      <w:pPr>
        <w:pStyle w:val="Heading4"/>
        <w:spacing w:line="412" w:lineRule="auto"/>
        <w:ind w:left="400" w:hanging="12"/>
      </w:pPr>
      <w:r>
        <w:t xml:space="preserve">Experiment No: 1 </w:t>
      </w:r>
      <w:r>
        <w:rPr>
          <w:sz w:val="24"/>
          <w:szCs w:val="24"/>
        </w:rPr>
        <w:t xml:space="preserve">To </w:t>
      </w:r>
      <w:r>
        <w:rPr>
          <w:sz w:val="24"/>
          <w:szCs w:val="24"/>
          <w:highlight w:val="white"/>
        </w:rPr>
        <w:t>study RJ45 and CAT6 Cabling and connection using crimping tool</w:t>
      </w:r>
      <w:r>
        <w:t>. Experiment:</w:t>
      </w:r>
    </w:p>
    <w:p w14:paraId="6434BBB8" w14:textId="08D42440" w:rsidR="00FC400E" w:rsidRDefault="003F271C">
      <w:pPr>
        <w:tabs>
          <w:tab w:val="left" w:pos="7410"/>
          <w:tab w:val="left" w:pos="9152"/>
        </w:tabs>
        <w:spacing w:before="2"/>
        <w:ind w:left="400"/>
        <w:rPr>
          <w:sz w:val="28"/>
          <w:szCs w:val="28"/>
        </w:rPr>
      </w:pPr>
      <w:r>
        <w:rPr>
          <w:sz w:val="28"/>
          <w:szCs w:val="28"/>
        </w:rPr>
        <w:t>Name of Student:</w:t>
      </w:r>
      <w:r>
        <w:rPr>
          <w:sz w:val="28"/>
          <w:szCs w:val="28"/>
          <w:u w:val="single"/>
        </w:rPr>
        <w:t xml:space="preserve"> </w:t>
      </w:r>
      <w:r w:rsidR="00075AA8" w:rsidRPr="00075AA8">
        <w:rPr>
          <w:sz w:val="28"/>
          <w:szCs w:val="28"/>
          <w:u w:val="single"/>
        </w:rPr>
        <w:t>Sanket</w:t>
      </w:r>
      <w:r w:rsidR="00075AA8">
        <w:rPr>
          <w:sz w:val="28"/>
          <w:szCs w:val="28"/>
          <w:u w:val="single"/>
        </w:rPr>
        <w:t xml:space="preserve"> </w:t>
      </w:r>
      <w:proofErr w:type="spellStart"/>
      <w:r w:rsidR="00075AA8">
        <w:rPr>
          <w:sz w:val="28"/>
          <w:szCs w:val="28"/>
          <w:u w:val="single"/>
        </w:rPr>
        <w:t>Chandrashekhar</w:t>
      </w:r>
      <w:proofErr w:type="spellEnd"/>
      <w:r w:rsidR="00075AA8" w:rsidRPr="00075AA8">
        <w:rPr>
          <w:sz w:val="28"/>
          <w:szCs w:val="28"/>
          <w:u w:val="single"/>
        </w:rPr>
        <w:t xml:space="preserve"> Harvande</w:t>
      </w:r>
      <w:r>
        <w:rPr>
          <w:sz w:val="28"/>
          <w:szCs w:val="28"/>
          <w:u w:val="single"/>
        </w:rPr>
        <w:tab/>
      </w:r>
      <w:r>
        <w:rPr>
          <w:sz w:val="28"/>
          <w:szCs w:val="28"/>
        </w:rPr>
        <w:t xml:space="preserve">Roll No: </w:t>
      </w:r>
      <w:r>
        <w:rPr>
          <w:sz w:val="28"/>
          <w:szCs w:val="28"/>
          <w:u w:val="single"/>
        </w:rPr>
        <w:t xml:space="preserve"> </w:t>
      </w:r>
      <w:r w:rsidR="00075AA8">
        <w:rPr>
          <w:sz w:val="28"/>
          <w:szCs w:val="28"/>
          <w:u w:val="single"/>
        </w:rPr>
        <w:t>19</w:t>
      </w:r>
      <w:r>
        <w:rPr>
          <w:sz w:val="28"/>
          <w:szCs w:val="28"/>
          <w:u w:val="single"/>
        </w:rPr>
        <w:tab/>
      </w:r>
    </w:p>
    <w:p w14:paraId="561269C5" w14:textId="77777777" w:rsidR="00FC400E" w:rsidRDefault="00FC400E">
      <w:pPr>
        <w:pBdr>
          <w:top w:val="nil"/>
          <w:left w:val="nil"/>
          <w:bottom w:val="nil"/>
          <w:right w:val="nil"/>
          <w:between w:val="nil"/>
        </w:pBdr>
        <w:rPr>
          <w:color w:val="000000"/>
          <w:sz w:val="20"/>
          <w:szCs w:val="20"/>
        </w:rPr>
      </w:pPr>
    </w:p>
    <w:p w14:paraId="1B7081EF" w14:textId="77777777" w:rsidR="00FC400E" w:rsidRDefault="00FC400E">
      <w:pPr>
        <w:pBdr>
          <w:top w:val="nil"/>
          <w:left w:val="nil"/>
          <w:bottom w:val="nil"/>
          <w:right w:val="nil"/>
          <w:between w:val="nil"/>
        </w:pBdr>
        <w:spacing w:before="2" w:after="1"/>
        <w:rPr>
          <w:color w:val="000000"/>
          <w:sz w:val="18"/>
          <w:szCs w:val="18"/>
        </w:rPr>
      </w:pPr>
    </w:p>
    <w:tbl>
      <w:tblPr>
        <w:tblStyle w:val="a0"/>
        <w:tblW w:w="9084"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5"/>
        <w:gridCol w:w="3181"/>
        <w:gridCol w:w="1801"/>
        <w:gridCol w:w="2717"/>
      </w:tblGrid>
      <w:tr w:rsidR="00FC400E" w14:paraId="7744495F" w14:textId="77777777">
        <w:trPr>
          <w:trHeight w:val="694"/>
        </w:trPr>
        <w:tc>
          <w:tcPr>
            <w:tcW w:w="1385" w:type="dxa"/>
          </w:tcPr>
          <w:p w14:paraId="46357FB9" w14:textId="77777777" w:rsidR="00FC400E" w:rsidRDefault="003F271C">
            <w:pPr>
              <w:pBdr>
                <w:top w:val="nil"/>
                <w:left w:val="nil"/>
                <w:bottom w:val="nil"/>
                <w:right w:val="nil"/>
                <w:between w:val="nil"/>
              </w:pBdr>
              <w:spacing w:line="316" w:lineRule="auto"/>
              <w:ind w:left="275"/>
              <w:rPr>
                <w:color w:val="000000"/>
                <w:sz w:val="28"/>
                <w:szCs w:val="28"/>
              </w:rPr>
            </w:pPr>
            <w:r>
              <w:rPr>
                <w:color w:val="000000"/>
                <w:sz w:val="28"/>
                <w:szCs w:val="28"/>
              </w:rPr>
              <w:t>Sr. No.</w:t>
            </w:r>
          </w:p>
        </w:tc>
        <w:tc>
          <w:tcPr>
            <w:tcW w:w="3181" w:type="dxa"/>
          </w:tcPr>
          <w:p w14:paraId="0D71A424" w14:textId="77777777" w:rsidR="00FC400E" w:rsidRDefault="003F271C">
            <w:pPr>
              <w:pBdr>
                <w:top w:val="nil"/>
                <w:left w:val="nil"/>
                <w:bottom w:val="nil"/>
                <w:right w:val="nil"/>
                <w:between w:val="nil"/>
              </w:pBdr>
              <w:spacing w:line="316" w:lineRule="auto"/>
              <w:ind w:left="326"/>
              <w:rPr>
                <w:color w:val="000000"/>
                <w:sz w:val="28"/>
                <w:szCs w:val="28"/>
              </w:rPr>
            </w:pPr>
            <w:r>
              <w:rPr>
                <w:color w:val="000000"/>
                <w:sz w:val="28"/>
                <w:szCs w:val="28"/>
              </w:rPr>
              <w:t>Evaluation Criteria</w:t>
            </w:r>
          </w:p>
        </w:tc>
        <w:tc>
          <w:tcPr>
            <w:tcW w:w="1801" w:type="dxa"/>
          </w:tcPr>
          <w:p w14:paraId="5BB2BAF0" w14:textId="77777777" w:rsidR="00FC400E" w:rsidRDefault="003F271C">
            <w:pPr>
              <w:pBdr>
                <w:top w:val="nil"/>
                <w:left w:val="nil"/>
                <w:bottom w:val="nil"/>
                <w:right w:val="nil"/>
                <w:between w:val="nil"/>
              </w:pBdr>
              <w:spacing w:line="316" w:lineRule="auto"/>
              <w:ind w:left="234"/>
              <w:rPr>
                <w:color w:val="000000"/>
                <w:sz w:val="28"/>
                <w:szCs w:val="28"/>
              </w:rPr>
            </w:pPr>
            <w:r>
              <w:rPr>
                <w:color w:val="000000"/>
                <w:sz w:val="28"/>
                <w:szCs w:val="28"/>
              </w:rPr>
              <w:t>Max Marks</w:t>
            </w:r>
          </w:p>
        </w:tc>
        <w:tc>
          <w:tcPr>
            <w:tcW w:w="2717" w:type="dxa"/>
          </w:tcPr>
          <w:p w14:paraId="72BA7C6D" w14:textId="77777777" w:rsidR="00FC400E" w:rsidRDefault="003F271C">
            <w:pPr>
              <w:pBdr>
                <w:top w:val="nil"/>
                <w:left w:val="nil"/>
                <w:bottom w:val="nil"/>
                <w:right w:val="nil"/>
                <w:between w:val="nil"/>
              </w:pBdr>
              <w:spacing w:line="316" w:lineRule="auto"/>
              <w:ind w:left="449"/>
              <w:rPr>
                <w:color w:val="000000"/>
                <w:sz w:val="28"/>
                <w:szCs w:val="28"/>
              </w:rPr>
            </w:pPr>
            <w:r>
              <w:rPr>
                <w:color w:val="000000"/>
                <w:sz w:val="28"/>
                <w:szCs w:val="28"/>
              </w:rPr>
              <w:t>Marks Obtained</w:t>
            </w:r>
          </w:p>
        </w:tc>
      </w:tr>
      <w:tr w:rsidR="00FC400E" w14:paraId="5D8716DB" w14:textId="77777777">
        <w:trPr>
          <w:trHeight w:val="694"/>
        </w:trPr>
        <w:tc>
          <w:tcPr>
            <w:tcW w:w="1385" w:type="dxa"/>
          </w:tcPr>
          <w:p w14:paraId="11BFB162" w14:textId="77777777" w:rsidR="00FC400E" w:rsidRDefault="003F271C">
            <w:pPr>
              <w:pBdr>
                <w:top w:val="nil"/>
                <w:left w:val="nil"/>
                <w:bottom w:val="nil"/>
                <w:right w:val="nil"/>
                <w:between w:val="nil"/>
              </w:pBdr>
              <w:spacing w:line="316" w:lineRule="auto"/>
              <w:ind w:left="18"/>
              <w:rPr>
                <w:color w:val="000000"/>
                <w:sz w:val="28"/>
                <w:szCs w:val="28"/>
              </w:rPr>
            </w:pPr>
            <w:r>
              <w:rPr>
                <w:color w:val="000000"/>
                <w:sz w:val="28"/>
                <w:szCs w:val="28"/>
              </w:rPr>
              <w:t>1</w:t>
            </w:r>
          </w:p>
        </w:tc>
        <w:tc>
          <w:tcPr>
            <w:tcW w:w="3181" w:type="dxa"/>
          </w:tcPr>
          <w:p w14:paraId="0204B76D" w14:textId="77777777" w:rsidR="00FC400E" w:rsidRDefault="003F271C">
            <w:pPr>
              <w:pBdr>
                <w:top w:val="nil"/>
                <w:left w:val="nil"/>
                <w:bottom w:val="nil"/>
                <w:right w:val="nil"/>
                <w:between w:val="nil"/>
              </w:pBdr>
              <w:spacing w:line="316" w:lineRule="auto"/>
              <w:ind w:left="326"/>
              <w:rPr>
                <w:color w:val="000000"/>
                <w:sz w:val="28"/>
                <w:szCs w:val="28"/>
              </w:rPr>
            </w:pPr>
            <w:r>
              <w:rPr>
                <w:color w:val="000000"/>
                <w:sz w:val="28"/>
                <w:szCs w:val="28"/>
              </w:rPr>
              <w:t>Practical Performance</w:t>
            </w:r>
          </w:p>
        </w:tc>
        <w:tc>
          <w:tcPr>
            <w:tcW w:w="1801" w:type="dxa"/>
          </w:tcPr>
          <w:p w14:paraId="09FD7444" w14:textId="77777777" w:rsidR="00FC400E" w:rsidRDefault="003F271C">
            <w:pPr>
              <w:pBdr>
                <w:top w:val="nil"/>
                <w:left w:val="nil"/>
                <w:bottom w:val="nil"/>
                <w:right w:val="nil"/>
                <w:between w:val="nil"/>
              </w:pBdr>
              <w:spacing w:line="316" w:lineRule="auto"/>
              <w:ind w:left="14"/>
              <w:rPr>
                <w:color w:val="000000"/>
                <w:sz w:val="28"/>
                <w:szCs w:val="28"/>
              </w:rPr>
            </w:pPr>
            <w:r>
              <w:rPr>
                <w:color w:val="000000"/>
                <w:sz w:val="28"/>
                <w:szCs w:val="28"/>
              </w:rPr>
              <w:t>8</w:t>
            </w:r>
          </w:p>
        </w:tc>
        <w:tc>
          <w:tcPr>
            <w:tcW w:w="2717" w:type="dxa"/>
          </w:tcPr>
          <w:p w14:paraId="5B6219DD" w14:textId="77777777" w:rsidR="00FC400E" w:rsidRDefault="00FC400E">
            <w:pPr>
              <w:pBdr>
                <w:top w:val="nil"/>
                <w:left w:val="nil"/>
                <w:bottom w:val="nil"/>
                <w:right w:val="nil"/>
                <w:between w:val="nil"/>
              </w:pBdr>
              <w:rPr>
                <w:color w:val="000000"/>
                <w:sz w:val="28"/>
                <w:szCs w:val="28"/>
              </w:rPr>
            </w:pPr>
          </w:p>
        </w:tc>
      </w:tr>
      <w:tr w:rsidR="00FC400E" w14:paraId="252B7C58" w14:textId="77777777">
        <w:trPr>
          <w:trHeight w:val="693"/>
        </w:trPr>
        <w:tc>
          <w:tcPr>
            <w:tcW w:w="1385" w:type="dxa"/>
          </w:tcPr>
          <w:p w14:paraId="2284A97A" w14:textId="77777777" w:rsidR="00FC400E" w:rsidRDefault="003F271C">
            <w:pPr>
              <w:pBdr>
                <w:top w:val="nil"/>
                <w:left w:val="nil"/>
                <w:bottom w:val="nil"/>
                <w:right w:val="nil"/>
                <w:between w:val="nil"/>
              </w:pBdr>
              <w:spacing w:line="315" w:lineRule="auto"/>
              <w:ind w:left="18"/>
              <w:rPr>
                <w:color w:val="000000"/>
                <w:sz w:val="28"/>
                <w:szCs w:val="28"/>
              </w:rPr>
            </w:pPr>
            <w:r>
              <w:rPr>
                <w:color w:val="000000"/>
                <w:sz w:val="28"/>
                <w:szCs w:val="28"/>
              </w:rPr>
              <w:t>2</w:t>
            </w:r>
          </w:p>
        </w:tc>
        <w:tc>
          <w:tcPr>
            <w:tcW w:w="3181" w:type="dxa"/>
          </w:tcPr>
          <w:p w14:paraId="56665F99" w14:textId="77777777" w:rsidR="00FC400E" w:rsidRDefault="003F271C">
            <w:pPr>
              <w:pBdr>
                <w:top w:val="nil"/>
                <w:left w:val="nil"/>
                <w:bottom w:val="nil"/>
                <w:right w:val="nil"/>
                <w:between w:val="nil"/>
              </w:pBdr>
              <w:spacing w:line="315" w:lineRule="auto"/>
              <w:ind w:left="326"/>
              <w:rPr>
                <w:color w:val="000000"/>
                <w:sz w:val="28"/>
                <w:szCs w:val="28"/>
              </w:rPr>
            </w:pPr>
            <w:r>
              <w:rPr>
                <w:color w:val="000000"/>
                <w:sz w:val="28"/>
                <w:szCs w:val="28"/>
              </w:rPr>
              <w:t>Oral</w:t>
            </w:r>
          </w:p>
        </w:tc>
        <w:tc>
          <w:tcPr>
            <w:tcW w:w="1801" w:type="dxa"/>
          </w:tcPr>
          <w:p w14:paraId="306E45DA" w14:textId="77777777" w:rsidR="00FC400E" w:rsidRDefault="003F271C">
            <w:pPr>
              <w:pBdr>
                <w:top w:val="nil"/>
                <w:left w:val="nil"/>
                <w:bottom w:val="nil"/>
                <w:right w:val="nil"/>
                <w:between w:val="nil"/>
              </w:pBdr>
              <w:spacing w:line="315" w:lineRule="auto"/>
              <w:ind w:left="14"/>
              <w:rPr>
                <w:color w:val="000000"/>
                <w:sz w:val="28"/>
                <w:szCs w:val="28"/>
              </w:rPr>
            </w:pPr>
            <w:r>
              <w:rPr>
                <w:color w:val="000000"/>
                <w:sz w:val="28"/>
                <w:szCs w:val="28"/>
              </w:rPr>
              <w:t>5</w:t>
            </w:r>
          </w:p>
        </w:tc>
        <w:tc>
          <w:tcPr>
            <w:tcW w:w="2717" w:type="dxa"/>
          </w:tcPr>
          <w:p w14:paraId="117A8ACC" w14:textId="77777777" w:rsidR="00FC400E" w:rsidRDefault="00FC400E">
            <w:pPr>
              <w:pBdr>
                <w:top w:val="nil"/>
                <w:left w:val="nil"/>
                <w:bottom w:val="nil"/>
                <w:right w:val="nil"/>
                <w:between w:val="nil"/>
              </w:pBdr>
              <w:rPr>
                <w:color w:val="000000"/>
                <w:sz w:val="28"/>
                <w:szCs w:val="28"/>
              </w:rPr>
            </w:pPr>
          </w:p>
        </w:tc>
      </w:tr>
      <w:tr w:rsidR="00FC400E" w14:paraId="7B3767F4" w14:textId="77777777">
        <w:trPr>
          <w:trHeight w:val="706"/>
        </w:trPr>
        <w:tc>
          <w:tcPr>
            <w:tcW w:w="1385" w:type="dxa"/>
          </w:tcPr>
          <w:p w14:paraId="104DF358" w14:textId="77777777" w:rsidR="00FC400E" w:rsidRDefault="003F271C">
            <w:pPr>
              <w:pBdr>
                <w:top w:val="nil"/>
                <w:left w:val="nil"/>
                <w:bottom w:val="nil"/>
                <w:right w:val="nil"/>
                <w:between w:val="nil"/>
              </w:pBdr>
              <w:spacing w:line="316" w:lineRule="auto"/>
              <w:ind w:left="18"/>
              <w:rPr>
                <w:color w:val="000000"/>
                <w:sz w:val="28"/>
                <w:szCs w:val="28"/>
              </w:rPr>
            </w:pPr>
            <w:r>
              <w:rPr>
                <w:color w:val="000000"/>
                <w:sz w:val="28"/>
                <w:szCs w:val="28"/>
              </w:rPr>
              <w:t>3</w:t>
            </w:r>
          </w:p>
        </w:tc>
        <w:tc>
          <w:tcPr>
            <w:tcW w:w="3181" w:type="dxa"/>
          </w:tcPr>
          <w:p w14:paraId="197D335D" w14:textId="77777777" w:rsidR="00FC400E" w:rsidRDefault="003F271C">
            <w:pPr>
              <w:pBdr>
                <w:top w:val="nil"/>
                <w:left w:val="nil"/>
                <w:bottom w:val="nil"/>
                <w:right w:val="nil"/>
                <w:between w:val="nil"/>
              </w:pBdr>
              <w:spacing w:line="316" w:lineRule="auto"/>
              <w:ind w:left="326"/>
              <w:rPr>
                <w:color w:val="000000"/>
                <w:sz w:val="28"/>
                <w:szCs w:val="28"/>
              </w:rPr>
            </w:pPr>
            <w:r>
              <w:rPr>
                <w:color w:val="000000"/>
                <w:sz w:val="28"/>
                <w:szCs w:val="28"/>
              </w:rPr>
              <w:t>Timely Submission</w:t>
            </w:r>
          </w:p>
        </w:tc>
        <w:tc>
          <w:tcPr>
            <w:tcW w:w="1801" w:type="dxa"/>
          </w:tcPr>
          <w:p w14:paraId="732839B1" w14:textId="77777777" w:rsidR="00FC400E" w:rsidRDefault="003F271C">
            <w:pPr>
              <w:pBdr>
                <w:top w:val="nil"/>
                <w:left w:val="nil"/>
                <w:bottom w:val="nil"/>
                <w:right w:val="nil"/>
                <w:between w:val="nil"/>
              </w:pBdr>
              <w:spacing w:line="316" w:lineRule="auto"/>
              <w:ind w:left="14"/>
              <w:rPr>
                <w:color w:val="000000"/>
                <w:sz w:val="28"/>
                <w:szCs w:val="28"/>
              </w:rPr>
            </w:pPr>
            <w:r>
              <w:rPr>
                <w:color w:val="000000"/>
                <w:sz w:val="28"/>
                <w:szCs w:val="28"/>
              </w:rPr>
              <w:t>2</w:t>
            </w:r>
          </w:p>
        </w:tc>
        <w:tc>
          <w:tcPr>
            <w:tcW w:w="2717" w:type="dxa"/>
          </w:tcPr>
          <w:p w14:paraId="693A435E" w14:textId="77777777" w:rsidR="00FC400E" w:rsidRDefault="00FC400E">
            <w:pPr>
              <w:pBdr>
                <w:top w:val="nil"/>
                <w:left w:val="nil"/>
                <w:bottom w:val="nil"/>
                <w:right w:val="nil"/>
                <w:between w:val="nil"/>
              </w:pBdr>
              <w:rPr>
                <w:color w:val="000000"/>
                <w:sz w:val="28"/>
                <w:szCs w:val="28"/>
              </w:rPr>
            </w:pPr>
          </w:p>
        </w:tc>
      </w:tr>
      <w:tr w:rsidR="00FC400E" w14:paraId="7AFC188A" w14:textId="77777777">
        <w:trPr>
          <w:trHeight w:val="697"/>
        </w:trPr>
        <w:tc>
          <w:tcPr>
            <w:tcW w:w="1385" w:type="dxa"/>
          </w:tcPr>
          <w:p w14:paraId="179BF0AE" w14:textId="77777777" w:rsidR="00FC400E" w:rsidRDefault="00FC400E">
            <w:pPr>
              <w:pBdr>
                <w:top w:val="nil"/>
                <w:left w:val="nil"/>
                <w:bottom w:val="nil"/>
                <w:right w:val="nil"/>
                <w:between w:val="nil"/>
              </w:pBdr>
              <w:rPr>
                <w:color w:val="000000"/>
                <w:sz w:val="28"/>
                <w:szCs w:val="28"/>
              </w:rPr>
            </w:pPr>
          </w:p>
        </w:tc>
        <w:tc>
          <w:tcPr>
            <w:tcW w:w="3181" w:type="dxa"/>
          </w:tcPr>
          <w:p w14:paraId="546D128F" w14:textId="77777777" w:rsidR="00FC400E" w:rsidRDefault="003F271C">
            <w:pPr>
              <w:pBdr>
                <w:top w:val="nil"/>
                <w:left w:val="nil"/>
                <w:bottom w:val="nil"/>
                <w:right w:val="nil"/>
                <w:between w:val="nil"/>
              </w:pBdr>
              <w:spacing w:line="316" w:lineRule="auto"/>
              <w:ind w:left="326"/>
              <w:rPr>
                <w:color w:val="000000"/>
                <w:sz w:val="28"/>
                <w:szCs w:val="28"/>
              </w:rPr>
            </w:pPr>
            <w:r>
              <w:rPr>
                <w:color w:val="000000"/>
                <w:sz w:val="28"/>
                <w:szCs w:val="28"/>
              </w:rPr>
              <w:t>Total</w:t>
            </w:r>
          </w:p>
        </w:tc>
        <w:tc>
          <w:tcPr>
            <w:tcW w:w="1801" w:type="dxa"/>
          </w:tcPr>
          <w:p w14:paraId="776DDF7F" w14:textId="77777777" w:rsidR="00FC400E" w:rsidRDefault="003F271C">
            <w:pPr>
              <w:pBdr>
                <w:top w:val="nil"/>
                <w:left w:val="nil"/>
                <w:bottom w:val="nil"/>
                <w:right w:val="nil"/>
                <w:between w:val="nil"/>
              </w:pBdr>
              <w:spacing w:line="316" w:lineRule="auto"/>
              <w:ind w:left="234"/>
              <w:rPr>
                <w:color w:val="000000"/>
                <w:sz w:val="28"/>
                <w:szCs w:val="28"/>
              </w:rPr>
            </w:pPr>
            <w:r>
              <w:rPr>
                <w:color w:val="000000"/>
                <w:sz w:val="28"/>
                <w:szCs w:val="28"/>
              </w:rPr>
              <w:t>15</w:t>
            </w:r>
          </w:p>
        </w:tc>
        <w:tc>
          <w:tcPr>
            <w:tcW w:w="2717" w:type="dxa"/>
          </w:tcPr>
          <w:p w14:paraId="4D240C63" w14:textId="77777777" w:rsidR="00FC400E" w:rsidRDefault="00FC400E">
            <w:pPr>
              <w:pBdr>
                <w:top w:val="nil"/>
                <w:left w:val="nil"/>
                <w:bottom w:val="nil"/>
                <w:right w:val="nil"/>
                <w:between w:val="nil"/>
              </w:pBdr>
              <w:rPr>
                <w:color w:val="000000"/>
                <w:sz w:val="28"/>
                <w:szCs w:val="28"/>
              </w:rPr>
            </w:pPr>
          </w:p>
        </w:tc>
      </w:tr>
    </w:tbl>
    <w:p w14:paraId="34465986" w14:textId="77777777" w:rsidR="00FC400E" w:rsidRDefault="00FC400E">
      <w:pPr>
        <w:pBdr>
          <w:top w:val="nil"/>
          <w:left w:val="nil"/>
          <w:bottom w:val="nil"/>
          <w:right w:val="nil"/>
          <w:between w:val="nil"/>
        </w:pBdr>
        <w:rPr>
          <w:color w:val="000000"/>
          <w:sz w:val="20"/>
          <w:szCs w:val="20"/>
        </w:rPr>
      </w:pPr>
    </w:p>
    <w:p w14:paraId="09E53908" w14:textId="77777777" w:rsidR="00FC400E" w:rsidRDefault="00FC400E">
      <w:pPr>
        <w:pBdr>
          <w:top w:val="nil"/>
          <w:left w:val="nil"/>
          <w:bottom w:val="nil"/>
          <w:right w:val="nil"/>
          <w:between w:val="nil"/>
        </w:pBdr>
        <w:rPr>
          <w:color w:val="000000"/>
          <w:sz w:val="20"/>
          <w:szCs w:val="20"/>
        </w:rPr>
      </w:pPr>
    </w:p>
    <w:p w14:paraId="39C9A918" w14:textId="77777777" w:rsidR="00FC400E" w:rsidRDefault="00FC400E">
      <w:pPr>
        <w:pBdr>
          <w:top w:val="nil"/>
          <w:left w:val="nil"/>
          <w:bottom w:val="nil"/>
          <w:right w:val="nil"/>
          <w:between w:val="nil"/>
        </w:pBdr>
        <w:rPr>
          <w:color w:val="000000"/>
          <w:sz w:val="20"/>
          <w:szCs w:val="20"/>
        </w:rPr>
      </w:pPr>
    </w:p>
    <w:p w14:paraId="0868D89C" w14:textId="77777777" w:rsidR="00FC400E" w:rsidRDefault="00FC400E">
      <w:pPr>
        <w:pBdr>
          <w:top w:val="nil"/>
          <w:left w:val="nil"/>
          <w:bottom w:val="nil"/>
          <w:right w:val="nil"/>
          <w:between w:val="nil"/>
        </w:pBdr>
        <w:rPr>
          <w:color w:val="000000"/>
          <w:sz w:val="20"/>
          <w:szCs w:val="20"/>
        </w:rPr>
      </w:pPr>
    </w:p>
    <w:p w14:paraId="394A98D0" w14:textId="77777777" w:rsidR="00FC400E" w:rsidRDefault="00FC400E">
      <w:pPr>
        <w:pBdr>
          <w:top w:val="nil"/>
          <w:left w:val="nil"/>
          <w:bottom w:val="nil"/>
          <w:right w:val="nil"/>
          <w:between w:val="nil"/>
        </w:pBdr>
        <w:rPr>
          <w:color w:val="000000"/>
          <w:sz w:val="20"/>
          <w:szCs w:val="20"/>
        </w:rPr>
      </w:pPr>
    </w:p>
    <w:p w14:paraId="7DD5299E" w14:textId="77777777" w:rsidR="00FC400E" w:rsidRDefault="003F271C">
      <w:pPr>
        <w:spacing w:before="89" w:line="259" w:lineRule="auto"/>
        <w:ind w:left="2880" w:right="656" w:firstLine="720"/>
        <w:jc w:val="right"/>
        <w:rPr>
          <w:sz w:val="28"/>
          <w:szCs w:val="28"/>
        </w:rPr>
      </w:pPr>
      <w:r>
        <w:rPr>
          <w:sz w:val="28"/>
          <w:szCs w:val="28"/>
        </w:rPr>
        <w:t xml:space="preserve">                   Signature of Subject Teacher </w:t>
      </w:r>
    </w:p>
    <w:p w14:paraId="75AA8C3B" w14:textId="77777777" w:rsidR="00FC400E" w:rsidRDefault="003F271C">
      <w:pPr>
        <w:spacing w:before="89" w:line="259" w:lineRule="auto"/>
        <w:ind w:left="2880" w:right="656" w:firstLine="720"/>
        <w:jc w:val="right"/>
        <w:rPr>
          <w:sz w:val="28"/>
          <w:szCs w:val="28"/>
        </w:rPr>
      </w:pPr>
      <w:r>
        <w:rPr>
          <w:sz w:val="28"/>
          <w:szCs w:val="28"/>
        </w:rPr>
        <w:t xml:space="preserve">       (Mr. S. S. Tathare)</w:t>
      </w:r>
    </w:p>
    <w:p w14:paraId="7FD00544" w14:textId="77777777" w:rsidR="00D309C2" w:rsidRDefault="00D309C2">
      <w:pPr>
        <w:spacing w:line="242" w:lineRule="auto"/>
        <w:ind w:left="220" w:right="700"/>
        <w:jc w:val="both"/>
        <w:rPr>
          <w:b/>
          <w:sz w:val="28"/>
          <w:szCs w:val="28"/>
        </w:rPr>
      </w:pPr>
    </w:p>
    <w:p w14:paraId="2AD29AC3" w14:textId="4F25FFB8" w:rsidR="00FC400E" w:rsidRDefault="003F271C">
      <w:pPr>
        <w:spacing w:line="242" w:lineRule="auto"/>
        <w:ind w:left="220" w:right="700"/>
        <w:jc w:val="both"/>
        <w:rPr>
          <w:sz w:val="28"/>
          <w:szCs w:val="28"/>
        </w:rPr>
      </w:pPr>
      <w:r>
        <w:rPr>
          <w:b/>
          <w:sz w:val="28"/>
          <w:szCs w:val="28"/>
        </w:rPr>
        <w:lastRenderedPageBreak/>
        <w:t>Aim</w:t>
      </w:r>
      <w:r>
        <w:rPr>
          <w:sz w:val="28"/>
          <w:szCs w:val="28"/>
        </w:rPr>
        <w:t>: Study of different types of Network cables and Practically implement the cross-wired cable and straight through cable using crimping tool.</w:t>
      </w:r>
    </w:p>
    <w:p w14:paraId="6C87F0E5" w14:textId="77777777" w:rsidR="00FC400E" w:rsidRDefault="003F271C">
      <w:pPr>
        <w:spacing w:before="20" w:after="240"/>
        <w:rPr>
          <w:sz w:val="28"/>
          <w:szCs w:val="28"/>
        </w:rPr>
      </w:pPr>
      <w:r>
        <w:rPr>
          <w:sz w:val="28"/>
          <w:szCs w:val="28"/>
        </w:rPr>
        <w:t xml:space="preserve"> </w:t>
      </w:r>
    </w:p>
    <w:p w14:paraId="36317B07" w14:textId="77777777" w:rsidR="00FC400E" w:rsidRDefault="003F271C">
      <w:pPr>
        <w:spacing w:before="240" w:after="240"/>
        <w:ind w:left="220"/>
        <w:jc w:val="both"/>
        <w:rPr>
          <w:sz w:val="28"/>
          <w:szCs w:val="28"/>
        </w:rPr>
      </w:pPr>
      <w:r>
        <w:rPr>
          <w:b/>
          <w:sz w:val="28"/>
          <w:szCs w:val="28"/>
        </w:rPr>
        <w:t xml:space="preserve">Apparatus (Components): </w:t>
      </w:r>
      <w:r>
        <w:rPr>
          <w:sz w:val="28"/>
          <w:szCs w:val="28"/>
        </w:rPr>
        <w:t>RJ-45 connector, Crimping Tool, Twisted pair Cable</w:t>
      </w:r>
    </w:p>
    <w:p w14:paraId="23497C82" w14:textId="77777777" w:rsidR="00FC400E" w:rsidRDefault="003F271C">
      <w:pPr>
        <w:ind w:left="220"/>
        <w:jc w:val="both"/>
        <w:rPr>
          <w:sz w:val="28"/>
          <w:szCs w:val="28"/>
        </w:rPr>
      </w:pPr>
      <w:r>
        <w:rPr>
          <w:b/>
          <w:sz w:val="28"/>
          <w:szCs w:val="28"/>
        </w:rPr>
        <w:t xml:space="preserve">Procedure: </w:t>
      </w:r>
      <w:r>
        <w:rPr>
          <w:sz w:val="28"/>
          <w:szCs w:val="28"/>
        </w:rPr>
        <w:t>To do these practical following steps should be done:</w:t>
      </w:r>
    </w:p>
    <w:p w14:paraId="553A4D35" w14:textId="77777777" w:rsidR="00FC400E" w:rsidRDefault="003F271C">
      <w:pPr>
        <w:spacing w:after="240"/>
        <w:rPr>
          <w:sz w:val="23"/>
          <w:szCs w:val="23"/>
        </w:rPr>
      </w:pPr>
      <w:r>
        <w:rPr>
          <w:sz w:val="23"/>
          <w:szCs w:val="23"/>
        </w:rPr>
        <w:t xml:space="preserve"> </w:t>
      </w:r>
    </w:p>
    <w:p w14:paraId="38B0DD1F" w14:textId="77777777" w:rsidR="00FC400E" w:rsidRDefault="003F271C">
      <w:pPr>
        <w:spacing w:line="244" w:lineRule="auto"/>
        <w:ind w:left="220" w:right="700"/>
        <w:jc w:val="both"/>
        <w:rPr>
          <w:sz w:val="28"/>
          <w:szCs w:val="28"/>
        </w:rPr>
      </w:pPr>
      <w:r>
        <w:rPr>
          <w:b/>
          <w:sz w:val="28"/>
          <w:szCs w:val="28"/>
        </w:rPr>
        <w:t>1.</w:t>
      </w:r>
      <w:r>
        <w:rPr>
          <w:sz w:val="14"/>
          <w:szCs w:val="14"/>
        </w:rPr>
        <w:t xml:space="preserve">  </w:t>
      </w:r>
      <w:r>
        <w:rPr>
          <w:sz w:val="28"/>
          <w:szCs w:val="28"/>
        </w:rPr>
        <w:t xml:space="preserve">Start by stripping off about 2 inches of the plastic jacket off the end of the cable. Be very careful at this point, as to not nick or cut into the wires, which are inside. Doing so could alter the characteristics of your cable, or even worse render is useless. Check the wires, </w:t>
      </w:r>
      <w:r>
        <w:rPr>
          <w:b/>
          <w:sz w:val="28"/>
          <w:szCs w:val="28"/>
        </w:rPr>
        <w:t xml:space="preserve">one more time </w:t>
      </w:r>
      <w:r>
        <w:rPr>
          <w:sz w:val="28"/>
          <w:szCs w:val="28"/>
        </w:rPr>
        <w:t>for nicks or cuts. If there are any, just whack the whole end off, and start over.</w:t>
      </w:r>
    </w:p>
    <w:p w14:paraId="741FB331" w14:textId="77777777" w:rsidR="00FC400E" w:rsidRDefault="003F271C">
      <w:pPr>
        <w:spacing w:after="240"/>
        <w:rPr>
          <w:sz w:val="28"/>
          <w:szCs w:val="28"/>
        </w:rPr>
      </w:pPr>
      <w:r>
        <w:rPr>
          <w:sz w:val="28"/>
          <w:szCs w:val="28"/>
        </w:rPr>
        <w:t xml:space="preserve"> </w:t>
      </w:r>
    </w:p>
    <w:p w14:paraId="7F2A6332" w14:textId="77777777" w:rsidR="00FC400E" w:rsidRDefault="003F271C">
      <w:pPr>
        <w:spacing w:line="244" w:lineRule="auto"/>
        <w:ind w:left="220" w:right="700"/>
        <w:jc w:val="both"/>
        <w:rPr>
          <w:sz w:val="28"/>
          <w:szCs w:val="28"/>
        </w:rPr>
      </w:pPr>
      <w:r>
        <w:rPr>
          <w:b/>
          <w:sz w:val="28"/>
          <w:szCs w:val="28"/>
        </w:rPr>
        <w:t>2.</w:t>
      </w:r>
      <w:r>
        <w:rPr>
          <w:sz w:val="14"/>
          <w:szCs w:val="14"/>
        </w:rPr>
        <w:t xml:space="preserve">  </w:t>
      </w:r>
      <w:r>
        <w:rPr>
          <w:sz w:val="28"/>
          <w:szCs w:val="28"/>
        </w:rPr>
        <w:t>Spread the wires apart, but be sure to hold onto the base of the jacket with your other hand. You do not want the wires to become untwisted down inside the jacket. Category 5 cable must only have 1/2 of an inch of 'untwisted' wire at the end; otherwise it will be 'out of spec'. At this point, you obviously have ALOT more than 1/2 of an inch of un-twisted wire.</w:t>
      </w:r>
    </w:p>
    <w:p w14:paraId="182C73DF" w14:textId="77777777" w:rsidR="00FC400E" w:rsidRDefault="003F271C">
      <w:pPr>
        <w:spacing w:after="240"/>
        <w:rPr>
          <w:sz w:val="28"/>
          <w:szCs w:val="28"/>
        </w:rPr>
      </w:pPr>
      <w:r>
        <w:rPr>
          <w:sz w:val="28"/>
          <w:szCs w:val="28"/>
        </w:rPr>
        <w:t xml:space="preserve"> </w:t>
      </w:r>
    </w:p>
    <w:p w14:paraId="7C65EB7A" w14:textId="77777777" w:rsidR="00FC400E" w:rsidRDefault="003F271C">
      <w:pPr>
        <w:spacing w:line="244" w:lineRule="auto"/>
        <w:ind w:left="220" w:right="700"/>
        <w:jc w:val="both"/>
        <w:rPr>
          <w:sz w:val="28"/>
          <w:szCs w:val="28"/>
        </w:rPr>
      </w:pPr>
      <w:r>
        <w:rPr>
          <w:b/>
          <w:sz w:val="28"/>
          <w:szCs w:val="28"/>
        </w:rPr>
        <w:t>3.</w:t>
      </w:r>
      <w:r>
        <w:rPr>
          <w:sz w:val="14"/>
          <w:szCs w:val="14"/>
        </w:rPr>
        <w:t xml:space="preserve">  </w:t>
      </w:r>
      <w:r>
        <w:rPr>
          <w:sz w:val="28"/>
          <w:szCs w:val="28"/>
        </w:rPr>
        <w:t>You have 2 end jacks, which must be installed on your cable. If you are using a pre-made cable, with one of the ends whacked off, you only have one end to install - the crossed over end. Below are two diagrams, which show how you need to arrange the cables for each type of cable end. Decide at this point which end you are making and examine the associated picture below.</w:t>
      </w:r>
    </w:p>
    <w:p w14:paraId="6D07B3BC" w14:textId="77777777" w:rsidR="00FC400E" w:rsidRDefault="003F271C">
      <w:pPr>
        <w:pStyle w:val="Heading2"/>
        <w:spacing w:before="360" w:after="80" w:line="177" w:lineRule="auto"/>
        <w:ind w:left="220" w:right="700"/>
        <w:jc w:val="both"/>
        <w:rPr>
          <w:sz w:val="34"/>
          <w:szCs w:val="34"/>
        </w:rPr>
      </w:pPr>
      <w:bookmarkStart w:id="0" w:name="_je4lsdgtw8ss" w:colFirst="0" w:colLast="0"/>
      <w:bookmarkEnd w:id="0"/>
      <w:r>
        <w:rPr>
          <w:sz w:val="34"/>
          <w:szCs w:val="34"/>
        </w:rPr>
        <w:t>Diagram shows you how to prepare Cross wired connection</w:t>
      </w:r>
    </w:p>
    <w:p w14:paraId="5B871C6B" w14:textId="77777777" w:rsidR="00FC400E" w:rsidRDefault="003F271C">
      <w:pPr>
        <w:spacing w:line="244" w:lineRule="auto"/>
        <w:ind w:left="220" w:right="700"/>
        <w:jc w:val="center"/>
        <w:rPr>
          <w:sz w:val="28"/>
          <w:szCs w:val="28"/>
        </w:rPr>
        <w:pPrChange w:id="1" w:author="Computer Network" w:date="2021-09-07T09:23:00Z">
          <w:pPr>
            <w:spacing w:line="244" w:lineRule="auto"/>
            <w:ind w:left="220" w:right="700"/>
            <w:jc w:val="both"/>
          </w:pPr>
        </w:pPrChange>
      </w:pPr>
      <w:bookmarkStart w:id="2" w:name="_GoBack"/>
      <w:r>
        <w:rPr>
          <w:noProof/>
          <w:sz w:val="28"/>
          <w:szCs w:val="28"/>
          <w:lang w:val="en-IN" w:bidi="mr-IN"/>
        </w:rPr>
        <w:drawing>
          <wp:inline distT="114300" distB="114300" distL="114300" distR="114300" wp14:anchorId="7F5612D9" wp14:editId="241E085E">
            <wp:extent cx="3394075" cy="1899311"/>
            <wp:effectExtent l="0" t="0" r="0" b="0"/>
            <wp:docPr id="4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394075" cy="1899311"/>
                    </a:xfrm>
                    <a:prstGeom prst="rect">
                      <a:avLst/>
                    </a:prstGeom>
                    <a:ln/>
                  </pic:spPr>
                </pic:pic>
              </a:graphicData>
            </a:graphic>
          </wp:inline>
        </w:drawing>
      </w:r>
      <w:bookmarkEnd w:id="2"/>
    </w:p>
    <w:p w14:paraId="695A2F14" w14:textId="77777777" w:rsidR="00FC400E" w:rsidRDefault="00FC400E">
      <w:pPr>
        <w:spacing w:before="229"/>
        <w:ind w:left="110"/>
        <w:rPr>
          <w:sz w:val="24"/>
          <w:szCs w:val="24"/>
        </w:rPr>
      </w:pPr>
    </w:p>
    <w:p w14:paraId="43CCF5EC" w14:textId="77777777" w:rsidR="00FC400E" w:rsidRDefault="003F271C">
      <w:pPr>
        <w:spacing w:before="80"/>
        <w:ind w:left="220"/>
        <w:jc w:val="center"/>
        <w:rPr>
          <w:b/>
          <w:sz w:val="28"/>
          <w:szCs w:val="28"/>
        </w:rPr>
      </w:pPr>
      <w:r>
        <w:rPr>
          <w:b/>
          <w:sz w:val="28"/>
          <w:szCs w:val="28"/>
        </w:rPr>
        <w:lastRenderedPageBreak/>
        <w:t>Diagram shows you how to prepare straight through wired connection</w:t>
      </w:r>
    </w:p>
    <w:tbl>
      <w:tblPr>
        <w:tblStyle w:val="a1"/>
        <w:tblW w:w="9280" w:type="dxa"/>
        <w:tblBorders>
          <w:top w:val="nil"/>
          <w:left w:val="nil"/>
          <w:bottom w:val="nil"/>
          <w:right w:val="nil"/>
          <w:insideH w:val="nil"/>
          <w:insideV w:val="nil"/>
        </w:tblBorders>
        <w:tblLayout w:type="fixed"/>
        <w:tblLook w:val="0600" w:firstRow="0" w:lastRow="0" w:firstColumn="0" w:lastColumn="0" w:noHBand="1" w:noVBand="1"/>
      </w:tblPr>
      <w:tblGrid>
        <w:gridCol w:w="1655"/>
        <w:gridCol w:w="7625"/>
      </w:tblGrid>
      <w:tr w:rsidR="00FC400E" w14:paraId="4FF0FAB0" w14:textId="77777777">
        <w:trPr>
          <w:trHeight w:val="200"/>
        </w:trPr>
        <w:tc>
          <w:tcPr>
            <w:tcW w:w="1655" w:type="dxa"/>
            <w:tcMar>
              <w:top w:w="100" w:type="dxa"/>
              <w:left w:w="100" w:type="dxa"/>
              <w:bottom w:w="100" w:type="dxa"/>
              <w:right w:w="100" w:type="dxa"/>
            </w:tcMar>
          </w:tcPr>
          <w:p w14:paraId="2903288A" w14:textId="77777777" w:rsidR="00FC400E" w:rsidRDefault="00FC400E">
            <w:pPr>
              <w:rPr>
                <w:sz w:val="28"/>
                <w:szCs w:val="28"/>
              </w:rPr>
            </w:pPr>
          </w:p>
        </w:tc>
        <w:tc>
          <w:tcPr>
            <w:tcW w:w="7625" w:type="dxa"/>
            <w:shd w:val="clear" w:color="auto" w:fill="auto"/>
            <w:tcMar>
              <w:top w:w="100" w:type="dxa"/>
              <w:left w:w="100" w:type="dxa"/>
              <w:bottom w:w="100" w:type="dxa"/>
              <w:right w:w="100" w:type="dxa"/>
            </w:tcMar>
          </w:tcPr>
          <w:p w14:paraId="79370CBF" w14:textId="77777777" w:rsidR="00FC400E" w:rsidRDefault="00FC400E">
            <w:pPr>
              <w:rPr>
                <w:sz w:val="28"/>
                <w:szCs w:val="28"/>
              </w:rPr>
            </w:pPr>
          </w:p>
        </w:tc>
      </w:tr>
      <w:tr w:rsidR="00FC400E" w14:paraId="6297C528" w14:textId="77777777">
        <w:trPr>
          <w:trHeight w:val="4370"/>
        </w:trPr>
        <w:tc>
          <w:tcPr>
            <w:tcW w:w="1655" w:type="dxa"/>
            <w:tcMar>
              <w:top w:w="100" w:type="dxa"/>
              <w:left w:w="100" w:type="dxa"/>
              <w:bottom w:w="100" w:type="dxa"/>
              <w:right w:w="100" w:type="dxa"/>
            </w:tcMar>
          </w:tcPr>
          <w:p w14:paraId="6ACE2327" w14:textId="77777777" w:rsidR="00FC400E" w:rsidRDefault="00FC400E">
            <w:pPr>
              <w:rPr>
                <w:sz w:val="28"/>
                <w:szCs w:val="28"/>
              </w:rPr>
            </w:pPr>
          </w:p>
        </w:tc>
        <w:tc>
          <w:tcPr>
            <w:tcW w:w="7625" w:type="dxa"/>
            <w:tcMar>
              <w:top w:w="100" w:type="dxa"/>
              <w:left w:w="100" w:type="dxa"/>
              <w:bottom w:w="100" w:type="dxa"/>
              <w:right w:w="100" w:type="dxa"/>
            </w:tcMar>
          </w:tcPr>
          <w:p w14:paraId="01277A9F" w14:textId="77777777" w:rsidR="00FC400E" w:rsidRDefault="003F271C">
            <w:pPr>
              <w:jc w:val="center"/>
              <w:rPr>
                <w:sz w:val="28"/>
                <w:szCs w:val="28"/>
              </w:rPr>
              <w:pPrChange w:id="3" w:author="Computer Network" w:date="2021-09-07T09:23:00Z">
                <w:pPr/>
              </w:pPrChange>
            </w:pPr>
            <w:ins w:id="4" w:author="Computer Network" w:date="2021-09-07T09:23:00Z">
              <w:r>
                <w:rPr>
                  <w:noProof/>
                  <w:sz w:val="28"/>
                  <w:szCs w:val="28"/>
                  <w:lang w:val="en-IN" w:bidi="mr-IN"/>
                  <w:rPrChange w:id="5" w:author="Unknown">
                    <w:rPr>
                      <w:noProof/>
                      <w:lang w:val="en-IN" w:bidi="mr-IN"/>
                    </w:rPr>
                  </w:rPrChange>
                </w:rPr>
                <w:drawing>
                  <wp:inline distT="114300" distB="114300" distL="114300" distR="114300" wp14:anchorId="2F33C99A" wp14:editId="70C9EF69">
                    <wp:extent cx="3516313" cy="1964579"/>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516313" cy="1964579"/>
                            </a:xfrm>
                            <a:prstGeom prst="rect">
                              <a:avLst/>
                            </a:prstGeom>
                            <a:ln/>
                          </pic:spPr>
                        </pic:pic>
                      </a:graphicData>
                    </a:graphic>
                  </wp:inline>
                </w:drawing>
              </w:r>
            </w:ins>
          </w:p>
        </w:tc>
      </w:tr>
    </w:tbl>
    <w:p w14:paraId="73736D7D" w14:textId="77777777" w:rsidR="00FC400E" w:rsidRDefault="003F271C">
      <w:pPr>
        <w:spacing w:after="240"/>
        <w:jc w:val="center"/>
        <w:rPr>
          <w:sz w:val="28"/>
          <w:szCs w:val="28"/>
        </w:rPr>
      </w:pPr>
      <w:r>
        <w:rPr>
          <w:sz w:val="28"/>
          <w:szCs w:val="28"/>
        </w:rPr>
        <w:t xml:space="preserve">Conclusion: Thus the study of </w:t>
      </w:r>
      <w:r>
        <w:rPr>
          <w:sz w:val="24"/>
          <w:szCs w:val="24"/>
          <w:highlight w:val="white"/>
        </w:rPr>
        <w:t>RJ45 and CAT6 Cabling and connection using crimping tool</w:t>
      </w:r>
      <w:r>
        <w:rPr>
          <w:sz w:val="28"/>
          <w:szCs w:val="28"/>
        </w:rPr>
        <w:t xml:space="preserve"> is done.</w:t>
      </w:r>
    </w:p>
    <w:p w14:paraId="2E3C5789" w14:textId="77777777" w:rsidR="00FC400E" w:rsidRDefault="00FC400E">
      <w:pPr>
        <w:jc w:val="center"/>
        <w:rPr>
          <w:sz w:val="28"/>
          <w:szCs w:val="28"/>
        </w:rPr>
      </w:pPr>
    </w:p>
    <w:p w14:paraId="5BF6F7D0" w14:textId="77777777" w:rsidR="00FC400E" w:rsidRDefault="00FC400E">
      <w:pPr>
        <w:jc w:val="center"/>
        <w:rPr>
          <w:sz w:val="28"/>
          <w:szCs w:val="28"/>
        </w:rPr>
      </w:pPr>
    </w:p>
    <w:p w14:paraId="2C8DC69F" w14:textId="77777777" w:rsidR="00FC400E" w:rsidRDefault="00FC400E">
      <w:pPr>
        <w:jc w:val="center"/>
        <w:rPr>
          <w:sz w:val="28"/>
          <w:szCs w:val="28"/>
        </w:rPr>
      </w:pPr>
    </w:p>
    <w:p w14:paraId="5609965B" w14:textId="77777777" w:rsidR="00FC400E" w:rsidRDefault="00FC400E">
      <w:pPr>
        <w:jc w:val="center"/>
        <w:rPr>
          <w:sz w:val="28"/>
          <w:szCs w:val="28"/>
        </w:rPr>
      </w:pPr>
    </w:p>
    <w:p w14:paraId="48D9FDAB" w14:textId="77777777" w:rsidR="00FC400E" w:rsidRDefault="00FC400E">
      <w:pPr>
        <w:jc w:val="center"/>
        <w:rPr>
          <w:sz w:val="28"/>
          <w:szCs w:val="28"/>
        </w:rPr>
      </w:pPr>
    </w:p>
    <w:p w14:paraId="6DE57670" w14:textId="77777777" w:rsidR="00FC400E" w:rsidRDefault="00FC400E">
      <w:pPr>
        <w:jc w:val="center"/>
        <w:rPr>
          <w:sz w:val="28"/>
          <w:szCs w:val="28"/>
        </w:rPr>
      </w:pPr>
    </w:p>
    <w:p w14:paraId="16FDA76B" w14:textId="77777777" w:rsidR="00FC400E" w:rsidRDefault="00FC400E">
      <w:pPr>
        <w:jc w:val="center"/>
        <w:rPr>
          <w:sz w:val="28"/>
          <w:szCs w:val="28"/>
        </w:rPr>
      </w:pPr>
    </w:p>
    <w:p w14:paraId="1C0C69BF" w14:textId="77777777" w:rsidR="00FC400E" w:rsidRDefault="00FC400E">
      <w:pPr>
        <w:jc w:val="center"/>
        <w:rPr>
          <w:ins w:id="6" w:author="Computer Network" w:date="2021-09-07T09:24:00Z"/>
          <w:sz w:val="28"/>
          <w:szCs w:val="28"/>
        </w:rPr>
      </w:pPr>
    </w:p>
    <w:p w14:paraId="23418EDE" w14:textId="77777777" w:rsidR="00FC400E" w:rsidRDefault="00FC400E">
      <w:pPr>
        <w:jc w:val="center"/>
        <w:rPr>
          <w:ins w:id="7" w:author="Computer Network" w:date="2021-09-07T09:24:00Z"/>
          <w:sz w:val="28"/>
          <w:szCs w:val="28"/>
        </w:rPr>
      </w:pPr>
    </w:p>
    <w:p w14:paraId="2512A342" w14:textId="77777777" w:rsidR="00FC400E" w:rsidRDefault="00FC400E">
      <w:pPr>
        <w:jc w:val="center"/>
        <w:rPr>
          <w:ins w:id="8" w:author="Computer Network" w:date="2021-09-07T09:24:00Z"/>
          <w:sz w:val="28"/>
          <w:szCs w:val="28"/>
        </w:rPr>
      </w:pPr>
    </w:p>
    <w:p w14:paraId="570DCED3" w14:textId="77777777" w:rsidR="00FC400E" w:rsidRDefault="00FC400E">
      <w:pPr>
        <w:jc w:val="center"/>
        <w:rPr>
          <w:ins w:id="9" w:author="Computer Network" w:date="2021-09-07T09:24:00Z"/>
          <w:sz w:val="28"/>
          <w:szCs w:val="28"/>
        </w:rPr>
      </w:pPr>
    </w:p>
    <w:p w14:paraId="47C4692A" w14:textId="77777777" w:rsidR="00FC400E" w:rsidRDefault="00FC400E">
      <w:pPr>
        <w:jc w:val="center"/>
        <w:rPr>
          <w:ins w:id="10" w:author="Computer Network" w:date="2021-09-07T09:24:00Z"/>
          <w:sz w:val="28"/>
          <w:szCs w:val="28"/>
        </w:rPr>
      </w:pPr>
    </w:p>
    <w:p w14:paraId="55035B68" w14:textId="77777777" w:rsidR="00FC400E" w:rsidRDefault="00FC400E">
      <w:pPr>
        <w:jc w:val="center"/>
        <w:rPr>
          <w:ins w:id="11" w:author="Computer Network" w:date="2021-09-07T09:24:00Z"/>
          <w:sz w:val="28"/>
          <w:szCs w:val="28"/>
        </w:rPr>
      </w:pPr>
    </w:p>
    <w:p w14:paraId="7CD674E0" w14:textId="77777777" w:rsidR="00FC400E" w:rsidRDefault="00FC400E">
      <w:pPr>
        <w:jc w:val="center"/>
        <w:rPr>
          <w:sz w:val="28"/>
          <w:szCs w:val="28"/>
        </w:rPr>
      </w:pPr>
    </w:p>
    <w:p w14:paraId="4A4EBC3F" w14:textId="77777777" w:rsidR="00FC400E" w:rsidRDefault="00FC400E">
      <w:pPr>
        <w:jc w:val="center"/>
        <w:rPr>
          <w:sz w:val="28"/>
          <w:szCs w:val="28"/>
        </w:rPr>
      </w:pPr>
    </w:p>
    <w:p w14:paraId="499894ED" w14:textId="77777777" w:rsidR="00FC400E" w:rsidRDefault="00FC400E">
      <w:pPr>
        <w:jc w:val="center"/>
        <w:rPr>
          <w:sz w:val="28"/>
          <w:szCs w:val="28"/>
        </w:rPr>
      </w:pPr>
    </w:p>
    <w:sectPr w:rsidR="00FC400E" w:rsidSect="00D309C2">
      <w:footerReference w:type="default" r:id="rId23"/>
      <w:pgSz w:w="12240" w:h="15840"/>
      <w:pgMar w:top="1560" w:right="760" w:bottom="1180" w:left="1040" w:header="0" w:footer="99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10250" w14:textId="77777777" w:rsidR="00D33FB6" w:rsidRDefault="00D33FB6">
      <w:r>
        <w:separator/>
      </w:r>
    </w:p>
  </w:endnote>
  <w:endnote w:type="continuationSeparator" w:id="0">
    <w:p w14:paraId="58181BB7" w14:textId="77777777" w:rsidR="00D33FB6" w:rsidRDefault="00D33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6C8E9" w14:textId="77777777" w:rsidR="00FC400E" w:rsidRDefault="003F271C">
    <w:pPr>
      <w:pBdr>
        <w:top w:val="nil"/>
        <w:left w:val="nil"/>
        <w:bottom w:val="nil"/>
        <w:right w:val="nil"/>
        <w:between w:val="nil"/>
      </w:pBdr>
      <w:spacing w:line="14" w:lineRule="auto"/>
      <w:rPr>
        <w:color w:val="000000"/>
        <w:sz w:val="20"/>
        <w:szCs w:val="20"/>
      </w:rPr>
    </w:pPr>
    <w:r>
      <w:rPr>
        <w:noProof/>
        <w:lang w:val="en-IN" w:bidi="mr-IN"/>
      </w:rPr>
      <mc:AlternateContent>
        <mc:Choice Requires="wpg">
          <w:drawing>
            <wp:anchor distT="0" distB="0" distL="0" distR="0" simplePos="0" relativeHeight="251662336" behindDoc="1" locked="0" layoutInCell="1" hidden="0" allowOverlap="1" wp14:anchorId="1F597118" wp14:editId="4554608A">
              <wp:simplePos x="0" y="0"/>
              <wp:positionH relativeFrom="column">
                <wp:posOffset>3073400</wp:posOffset>
              </wp:positionH>
              <wp:positionV relativeFrom="paragraph">
                <wp:posOffset>9906000</wp:posOffset>
              </wp:positionV>
              <wp:extent cx="156845" cy="174625"/>
              <wp:effectExtent l="0" t="0" r="0" b="0"/>
              <wp:wrapNone/>
              <wp:docPr id="25" name="Rectangle 25"/>
              <wp:cNvGraphicFramePr/>
              <a:graphic xmlns:a="http://schemas.openxmlformats.org/drawingml/2006/main">
                <a:graphicData uri="http://schemas.microsoft.com/office/word/2010/wordprocessingShape">
                  <wps:wsp>
                    <wps:cNvSpPr/>
                    <wps:spPr>
                      <a:xfrm>
                        <a:off x="5272340" y="3697450"/>
                        <a:ext cx="147320" cy="165100"/>
                      </a:xfrm>
                      <a:prstGeom prst="rect">
                        <a:avLst/>
                      </a:prstGeom>
                      <a:noFill/>
                      <a:ln>
                        <a:noFill/>
                      </a:ln>
                    </wps:spPr>
                    <wps:txbx>
                      <w:txbxContent>
                        <w:p w14:paraId="1FC6DFBB" w14:textId="77777777" w:rsidR="00FC400E" w:rsidRDefault="003F271C">
                          <w:pPr>
                            <w:spacing w:line="243" w:lineRule="auto"/>
                            <w:ind w:left="60" w:firstLine="60"/>
                            <w:textDirection w:val="btLr"/>
                          </w:pPr>
                          <w:r>
                            <w:rPr>
                              <w:rFonts w:ascii="Carlito" w:eastAsia="Carlito" w:hAnsi="Carlito" w:cs="Carlito"/>
                              <w:color w:val="000000"/>
                            </w:rPr>
                            <w:t xml:space="preserve"> PAGE </w:t>
                          </w:r>
                          <w:r>
                            <w:rPr>
                              <w:color w:val="000000"/>
                            </w:rPr>
                            <w:t>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1" distB="0" distT="0" distL="0" distR="0" hidden="0" layoutInCell="1" locked="0" relativeHeight="0" simplePos="0">
              <wp:simplePos x="0" y="0"/>
              <wp:positionH relativeFrom="column">
                <wp:posOffset>3073400</wp:posOffset>
              </wp:positionH>
              <wp:positionV relativeFrom="paragraph">
                <wp:posOffset>9906000</wp:posOffset>
              </wp:positionV>
              <wp:extent cx="156845" cy="174625"/>
              <wp:effectExtent b="0" l="0" r="0" t="0"/>
              <wp:wrapNone/>
              <wp:docPr id="25" name="image65.png"/>
              <a:graphic>
                <a:graphicData uri="http://schemas.openxmlformats.org/drawingml/2006/picture">
                  <pic:pic>
                    <pic:nvPicPr>
                      <pic:cNvPr id="0" name="image65.png"/>
                      <pic:cNvPicPr preferRelativeResize="0"/>
                    </pic:nvPicPr>
                    <pic:blipFill>
                      <a:blip r:embed="rId1"/>
                      <a:srcRect/>
                      <a:stretch>
                        <a:fillRect/>
                      </a:stretch>
                    </pic:blipFill>
                    <pic:spPr>
                      <a:xfrm>
                        <a:off x="0" y="0"/>
                        <a:ext cx="156845" cy="174625"/>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212BB" w14:textId="77777777" w:rsidR="00D33FB6" w:rsidRDefault="00D33FB6">
      <w:r>
        <w:separator/>
      </w:r>
    </w:p>
  </w:footnote>
  <w:footnote w:type="continuationSeparator" w:id="0">
    <w:p w14:paraId="2B2A3C02" w14:textId="77777777" w:rsidR="00D33FB6" w:rsidRDefault="00D33F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30BE"/>
    <w:multiLevelType w:val="multilevel"/>
    <w:tmpl w:val="32C62962"/>
    <w:lvl w:ilvl="0">
      <w:start w:val="1"/>
      <w:numFmt w:val="decimal"/>
      <w:lvlText w:val="%1."/>
      <w:lvlJc w:val="left"/>
      <w:pPr>
        <w:ind w:left="1240" w:hanging="360"/>
      </w:pPr>
      <w:rPr>
        <w:b/>
      </w:rPr>
    </w:lvl>
    <w:lvl w:ilvl="1">
      <w:start w:val="1"/>
      <w:numFmt w:val="bullet"/>
      <w:lvlText w:val="•"/>
      <w:lvlJc w:val="left"/>
      <w:pPr>
        <w:ind w:left="2164" w:hanging="360"/>
      </w:pPr>
    </w:lvl>
    <w:lvl w:ilvl="2">
      <w:start w:val="1"/>
      <w:numFmt w:val="bullet"/>
      <w:lvlText w:val="•"/>
      <w:lvlJc w:val="left"/>
      <w:pPr>
        <w:ind w:left="3088" w:hanging="360"/>
      </w:pPr>
    </w:lvl>
    <w:lvl w:ilvl="3">
      <w:start w:val="1"/>
      <w:numFmt w:val="bullet"/>
      <w:lvlText w:val="•"/>
      <w:lvlJc w:val="left"/>
      <w:pPr>
        <w:ind w:left="4012" w:hanging="360"/>
      </w:pPr>
    </w:lvl>
    <w:lvl w:ilvl="4">
      <w:start w:val="1"/>
      <w:numFmt w:val="bullet"/>
      <w:lvlText w:val="•"/>
      <w:lvlJc w:val="left"/>
      <w:pPr>
        <w:ind w:left="4936" w:hanging="360"/>
      </w:pPr>
    </w:lvl>
    <w:lvl w:ilvl="5">
      <w:start w:val="1"/>
      <w:numFmt w:val="bullet"/>
      <w:lvlText w:val="•"/>
      <w:lvlJc w:val="left"/>
      <w:pPr>
        <w:ind w:left="5860" w:hanging="360"/>
      </w:pPr>
    </w:lvl>
    <w:lvl w:ilvl="6">
      <w:start w:val="1"/>
      <w:numFmt w:val="bullet"/>
      <w:lvlText w:val="•"/>
      <w:lvlJc w:val="left"/>
      <w:pPr>
        <w:ind w:left="6784" w:hanging="360"/>
      </w:pPr>
    </w:lvl>
    <w:lvl w:ilvl="7">
      <w:start w:val="1"/>
      <w:numFmt w:val="bullet"/>
      <w:lvlText w:val="•"/>
      <w:lvlJc w:val="left"/>
      <w:pPr>
        <w:ind w:left="7708" w:hanging="360"/>
      </w:pPr>
    </w:lvl>
    <w:lvl w:ilvl="8">
      <w:start w:val="1"/>
      <w:numFmt w:val="bullet"/>
      <w:lvlText w:val="•"/>
      <w:lvlJc w:val="left"/>
      <w:pPr>
        <w:ind w:left="8632" w:hanging="360"/>
      </w:pPr>
    </w:lvl>
  </w:abstractNum>
  <w:abstractNum w:abstractNumId="1">
    <w:nsid w:val="1CDC5499"/>
    <w:multiLevelType w:val="multilevel"/>
    <w:tmpl w:val="7510819E"/>
    <w:lvl w:ilvl="0">
      <w:start w:val="1"/>
      <w:numFmt w:val="decimal"/>
      <w:lvlText w:val="%1."/>
      <w:lvlJc w:val="left"/>
      <w:pPr>
        <w:ind w:left="1240" w:hanging="360"/>
      </w:pPr>
      <w:rPr>
        <w:b/>
      </w:rPr>
    </w:lvl>
    <w:lvl w:ilvl="1">
      <w:start w:val="1"/>
      <w:numFmt w:val="bullet"/>
      <w:lvlText w:val="•"/>
      <w:lvlJc w:val="left"/>
      <w:pPr>
        <w:ind w:left="2164" w:hanging="360"/>
      </w:pPr>
    </w:lvl>
    <w:lvl w:ilvl="2">
      <w:start w:val="1"/>
      <w:numFmt w:val="bullet"/>
      <w:lvlText w:val="•"/>
      <w:lvlJc w:val="left"/>
      <w:pPr>
        <w:ind w:left="3088" w:hanging="360"/>
      </w:pPr>
    </w:lvl>
    <w:lvl w:ilvl="3">
      <w:start w:val="1"/>
      <w:numFmt w:val="bullet"/>
      <w:lvlText w:val="•"/>
      <w:lvlJc w:val="left"/>
      <w:pPr>
        <w:ind w:left="4012" w:hanging="360"/>
      </w:pPr>
    </w:lvl>
    <w:lvl w:ilvl="4">
      <w:start w:val="1"/>
      <w:numFmt w:val="bullet"/>
      <w:lvlText w:val="•"/>
      <w:lvlJc w:val="left"/>
      <w:pPr>
        <w:ind w:left="4936" w:hanging="360"/>
      </w:pPr>
    </w:lvl>
    <w:lvl w:ilvl="5">
      <w:start w:val="1"/>
      <w:numFmt w:val="bullet"/>
      <w:lvlText w:val="•"/>
      <w:lvlJc w:val="left"/>
      <w:pPr>
        <w:ind w:left="5860" w:hanging="360"/>
      </w:pPr>
    </w:lvl>
    <w:lvl w:ilvl="6">
      <w:start w:val="1"/>
      <w:numFmt w:val="bullet"/>
      <w:lvlText w:val="•"/>
      <w:lvlJc w:val="left"/>
      <w:pPr>
        <w:ind w:left="6784" w:hanging="360"/>
      </w:pPr>
    </w:lvl>
    <w:lvl w:ilvl="7">
      <w:start w:val="1"/>
      <w:numFmt w:val="bullet"/>
      <w:lvlText w:val="•"/>
      <w:lvlJc w:val="left"/>
      <w:pPr>
        <w:ind w:left="7708" w:hanging="360"/>
      </w:pPr>
    </w:lvl>
    <w:lvl w:ilvl="8">
      <w:start w:val="1"/>
      <w:numFmt w:val="bullet"/>
      <w:lvlText w:val="•"/>
      <w:lvlJc w:val="left"/>
      <w:pPr>
        <w:ind w:left="8632"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0E"/>
    <w:rsid w:val="00036BAE"/>
    <w:rsid w:val="00075AA8"/>
    <w:rsid w:val="001A7CA4"/>
    <w:rsid w:val="003F271C"/>
    <w:rsid w:val="006B20ED"/>
    <w:rsid w:val="009D42C0"/>
    <w:rsid w:val="00D309C2"/>
    <w:rsid w:val="00D33FB6"/>
    <w:rsid w:val="00FC40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D887"/>
  <w15:docId w15:val="{EFF23EC7-25F6-4141-A5E0-EAA28A79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ind w:left="781" w:right="1807"/>
      <w:jc w:val="center"/>
      <w:outlineLvl w:val="0"/>
    </w:pPr>
    <w:rPr>
      <w:b/>
      <w:sz w:val="36"/>
      <w:szCs w:val="36"/>
    </w:rPr>
  </w:style>
  <w:style w:type="paragraph" w:styleId="Heading2">
    <w:name w:val="heading 2"/>
    <w:basedOn w:val="Normal"/>
    <w:next w:val="Normal"/>
    <w:uiPriority w:val="9"/>
    <w:unhideWhenUsed/>
    <w:qFormat/>
    <w:pPr>
      <w:ind w:left="781" w:right="1746"/>
      <w:jc w:val="center"/>
      <w:outlineLvl w:val="1"/>
    </w:pPr>
    <w:rPr>
      <w:b/>
      <w:sz w:val="32"/>
      <w:szCs w:val="32"/>
    </w:rPr>
  </w:style>
  <w:style w:type="paragraph" w:styleId="Heading3">
    <w:name w:val="heading 3"/>
    <w:basedOn w:val="Normal"/>
    <w:next w:val="Normal"/>
    <w:uiPriority w:val="9"/>
    <w:unhideWhenUsed/>
    <w:qFormat/>
    <w:pPr>
      <w:ind w:left="100"/>
      <w:outlineLvl w:val="2"/>
    </w:pPr>
    <w:rPr>
      <w:b/>
      <w:sz w:val="28"/>
      <w:szCs w:val="28"/>
    </w:rPr>
  </w:style>
  <w:style w:type="paragraph" w:styleId="Heading4">
    <w:name w:val="heading 4"/>
    <w:basedOn w:val="Normal"/>
    <w:next w:val="Normal"/>
    <w:uiPriority w:val="9"/>
    <w:unhideWhenUsed/>
    <w:qFormat/>
    <w:pPr>
      <w:ind w:left="520"/>
      <w:outlineLvl w:val="3"/>
    </w:pPr>
    <w:rPr>
      <w:sz w:val="28"/>
      <w:szCs w:val="28"/>
    </w:rPr>
  </w:style>
  <w:style w:type="paragraph" w:styleId="Heading5">
    <w:name w:val="heading 5"/>
    <w:basedOn w:val="Normal"/>
    <w:next w:val="Normal"/>
    <w:uiPriority w:val="9"/>
    <w:unhideWhenUsed/>
    <w:qFormat/>
    <w:pPr>
      <w:ind w:left="100"/>
      <w:outlineLvl w:val="4"/>
    </w:pPr>
    <w:rPr>
      <w:b/>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263" w:right="264"/>
      <w:jc w:val="center"/>
    </w:pPr>
    <w:rPr>
      <w:b/>
      <w:i/>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image" Target="media/image64.png"/><Relationship Id="rId7" Type="http://schemas.openxmlformats.org/officeDocument/2006/relationships/image" Target="media/image1.jpg"/><Relationship Id="rId25"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1.xml"/><Relationship Id="rId4" Type="http://schemas.openxmlformats.org/officeDocument/2006/relationships/webSettings" Target="webSettings.xml"/><Relationship Id="rId22"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Tathare</dc:creator>
  <cp:lastModifiedBy>Sanket Harvande</cp:lastModifiedBy>
  <cp:revision>2</cp:revision>
  <dcterms:created xsi:type="dcterms:W3CDTF">2021-10-19T10:35:00Z</dcterms:created>
  <dcterms:modified xsi:type="dcterms:W3CDTF">2021-10-19T10:35:00Z</dcterms:modified>
</cp:coreProperties>
</file>